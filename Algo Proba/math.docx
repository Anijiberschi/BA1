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30B43" w14:textId="77777777" w:rsidR="00502BE2" w:rsidRDefault="00832B9B" w:rsidP="00832B9B">
      <w:pPr>
        <w:pStyle w:val="Titre1"/>
        <w:jc w:val="center"/>
        <w:rPr>
          <w:del w:id="0" w:author="Arthur Nijiberschi" w:date="2021-12-16T13:27:00Z"/>
        </w:rPr>
      </w:pPr>
      <w:del w:id="1" w:author="Arthur Nijiberschi" w:date="2021-12-16T13:27:00Z">
        <w:r>
          <w:delText>Math</w:delText>
        </w:r>
      </w:del>
    </w:p>
    <w:p w14:paraId="5603D265" w14:textId="77777777" w:rsidR="00832B9B" w:rsidRDefault="00832B9B" w:rsidP="00832B9B">
      <w:pPr>
        <w:pStyle w:val="Titre2"/>
        <w:rPr>
          <w:del w:id="2" w:author="Arthur Nijiberschi" w:date="2021-12-16T13:27:00Z"/>
        </w:rPr>
      </w:pPr>
      <w:del w:id="3" w:author="Arthur Nijiberschi" w:date="2021-12-16T13:27:00Z">
        <w:r>
          <w:delText>Vitesse moyenne:</w:delText>
        </w:r>
      </w:del>
    </w:p>
    <w:p w14:paraId="6BAB4A59" w14:textId="77777777" w:rsidR="00832B9B" w:rsidRDefault="00832B9B" w:rsidP="00832B9B">
      <w:pPr>
        <w:rPr>
          <w:del w:id="4" w:author="Arthur Nijiberschi" w:date="2021-12-16T13:27:00Z"/>
        </w:rPr>
      </w:pPr>
      <w:del w:id="5" w:author="Arthur Nijiberschi" w:date="2021-12-16T13:27:00Z">
        <w:r>
          <w:delText>Var y / var x =(1000-10)/(10-1)=110</w:delText>
        </w:r>
      </w:del>
    </w:p>
    <w:p w14:paraId="25503A7C" w14:textId="77777777" w:rsidR="00D07E5A" w:rsidRDefault="00D07E5A" w:rsidP="00832B9B">
      <w:pPr>
        <w:rPr>
          <w:del w:id="6" w:author="Arthur Nijiberschi" w:date="2021-12-16T13:27:00Z"/>
        </w:rPr>
      </w:pPr>
      <w:del w:id="7" w:author="Arthur Nijiberschi" w:date="2021-12-16T13:27:00Z">
        <w:r>
          <w:delText>Soit borne sup au carré *2-borne inférieur / (borne sup*1)-1</w:delText>
        </w:r>
      </w:del>
    </w:p>
    <w:p w14:paraId="11E06E28" w14:textId="77777777" w:rsidR="00B54C59" w:rsidRDefault="00B54C59" w:rsidP="00832B9B">
      <w:pPr>
        <w:rPr>
          <w:del w:id="8" w:author="Arthur Nijiberschi" w:date="2021-12-16T13:27:00Z"/>
        </w:rPr>
      </w:pPr>
    </w:p>
    <w:p w14:paraId="00FA6A5D" w14:textId="69EEB677" w:rsidR="00502BE2" w:rsidRDefault="00B54C59">
      <w:pPr>
        <w:rPr>
          <w:ins w:id="9" w:author="Arthur Nijiberschi" w:date="2021-12-16T13:27:00Z"/>
        </w:rPr>
      </w:pPr>
      <w:del w:id="10" w:author="Arthur Nijiberschi" w:date="2021-12-16T13:27:00Z">
        <w:r>
          <w:delText>F'(a) = la pente</w:delText>
        </w:r>
      </w:del>
      <w:ins w:id="11" w:author="Arthur Nijiberschi" w:date="2021-12-16T13:27:00Z">
        <w:r w:rsidR="00B40D62">
          <w:t>X = pi/2 + k * pi avec k appartenant à grand Z.</w:t>
        </w:r>
      </w:ins>
    </w:p>
    <w:p w14:paraId="30A2BAB0" w14:textId="05DAED71" w:rsidR="00B40D62" w:rsidRDefault="00B40D62" w:rsidP="00B40D62">
      <w:pPr>
        <w:rPr>
          <w:ins w:id="12" w:author="Arthur Nijiberschi" w:date="2021-12-16T13:27:00Z"/>
        </w:rPr>
      </w:pPr>
      <w:ins w:id="13" w:author="Arthur Nijiberschi" w:date="2021-12-16T13:27:00Z">
        <w:r>
          <w:t>Domaine</w:t>
        </w:r>
      </w:ins>
      <w:r>
        <w:t xml:space="preserve"> de la tangente </w:t>
      </w:r>
      <w:del w:id="14" w:author="Arthur Nijiberschi" w:date="2021-12-16T13:27:00Z">
        <w:r w:rsidR="00B54C59">
          <w:delText>à la courbe</w:delText>
        </w:r>
      </w:del>
      <w:ins w:id="15" w:author="Arthur Nijiberschi" w:date="2021-12-16T13:27:00Z">
        <w:r>
          <w:t>x/</w:t>
        </w:r>
        <w:r w:rsidRPr="00B40D62">
          <w:t xml:space="preserve"> </w:t>
        </w:r>
        <w:r>
          <w:t>X = pi/2 + k * pi avec k appartenant à grand Z.</w:t>
        </w:r>
      </w:ins>
    </w:p>
    <w:p w14:paraId="353AE638" w14:textId="0B5F3D33" w:rsidR="00B40D62" w:rsidRDefault="00B40D62">
      <w:pPr>
        <w:rPr>
          <w:ins w:id="16" w:author="Arthur Nijiberschi" w:date="2021-12-16T13:27:00Z"/>
        </w:rPr>
      </w:pPr>
      <w:proofErr w:type="gramStart"/>
      <w:ins w:id="17" w:author="Arthur Nijiberschi" w:date="2021-12-16T13:27:00Z">
        <w:r>
          <w:t>Fonction pair</w:t>
        </w:r>
        <w:proofErr w:type="gramEnd"/>
        <w:r>
          <w:t>, même distance entre 2 points et même origine à l'</w:t>
        </w:r>
        <w:proofErr w:type="spellStart"/>
        <w:r>
          <w:t>ordonée</w:t>
        </w:r>
        <w:proofErr w:type="spellEnd"/>
      </w:ins>
    </w:p>
    <w:p w14:paraId="5FBB9156" w14:textId="5D01F0B4" w:rsidR="00B40D62" w:rsidRDefault="00B40D62">
      <w:pPr>
        <w:rPr>
          <w:ins w:id="18" w:author="Arthur Nijiberschi" w:date="2021-12-16T13:27:00Z"/>
        </w:rPr>
      </w:pPr>
      <w:ins w:id="19" w:author="Arthur Nijiberschi" w:date="2021-12-16T13:27:00Z">
        <w:r>
          <w:t xml:space="preserve">Fonction impaire, </w:t>
        </w:r>
        <w:r w:rsidR="00125421">
          <w:t>symétrie centrale par la racine</w:t>
        </w:r>
      </w:ins>
    </w:p>
    <w:p w14:paraId="3AD3C558" w14:textId="77777777" w:rsidR="00B54C59" w:rsidRDefault="00F4218A" w:rsidP="00832B9B">
      <w:pPr>
        <w:rPr>
          <w:del w:id="20" w:author="Arthur Nijiberschi" w:date="2021-12-16T13:27:00Z"/>
        </w:rPr>
      </w:pPr>
      <w:ins w:id="21" w:author="Arthur Nijiberschi" w:date="2021-12-16T13:27:00Z">
        <w:r>
          <w:t xml:space="preserve">Peut connaitre tout cosinus/sinus </w:t>
        </w:r>
        <w:r w:rsidR="0083276D">
          <w:t xml:space="preserve"> </w:t>
        </w:r>
        <w:r>
          <w:t xml:space="preserve"> si réduit à un intervalle</w:t>
        </w:r>
      </w:ins>
      <w:r>
        <w:t xml:space="preserve"> de </w:t>
      </w:r>
      <w:del w:id="22" w:author="Arthur Nijiberschi" w:date="2021-12-16T13:27:00Z">
        <w:r w:rsidR="00B54C59">
          <w:delText>y=f(x) au point (a;f(x))</w:delText>
        </w:r>
      </w:del>
    </w:p>
    <w:p w14:paraId="69468AC5" w14:textId="77777777" w:rsidR="00B54C59" w:rsidRDefault="00B54C59" w:rsidP="00832B9B">
      <w:pPr>
        <w:rPr>
          <w:del w:id="23" w:author="Arthur Nijiberschi" w:date="2021-12-16T13:27:00Z"/>
        </w:rPr>
      </w:pPr>
      <w:del w:id="24" w:author="Arthur Nijiberschi" w:date="2021-12-16T13:27:00Z">
        <w:r>
          <w:delText>Y = f'(x)*x+p</w:delText>
        </w:r>
      </w:del>
    </w:p>
    <w:p w14:paraId="5246A48C" w14:textId="77777777" w:rsidR="00B54C59" w:rsidRDefault="00B54C59" w:rsidP="00832B9B">
      <w:pPr>
        <w:rPr>
          <w:del w:id="25" w:author="Arthur Nijiberschi" w:date="2021-12-16T13:27:00Z"/>
        </w:rPr>
      </w:pPr>
      <w:del w:id="26" w:author="Arthur Nijiberschi" w:date="2021-12-16T13:27:00Z">
        <w:r>
          <w:delText>F(a)=f'(a)*a+p</w:delText>
        </w:r>
      </w:del>
    </w:p>
    <w:p w14:paraId="2E7C19B6" w14:textId="7B2367CC" w:rsidR="00F4218A" w:rsidRDefault="00B54C59">
      <w:del w:id="27" w:author="Arthur Nijiberschi" w:date="2021-12-16T13:27:00Z">
        <w:r>
          <w:delText>P=f(a)-f'(a)*a</w:delText>
        </w:r>
      </w:del>
      <w:ins w:id="28" w:author="Arthur Nijiberschi" w:date="2021-12-16T13:27:00Z">
        <w:r w:rsidR="00F4218A">
          <w:t>2 pi pour tangente c'est juste p</w:t>
        </w:r>
      </w:ins>
    </w:p>
    <w:sectPr w:rsidR="00F42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62"/>
    <w:rsid w:val="00125421"/>
    <w:rsid w:val="003F2654"/>
    <w:rsid w:val="00457110"/>
    <w:rsid w:val="00502BE2"/>
    <w:rsid w:val="0083276D"/>
    <w:rsid w:val="00832B9B"/>
    <w:rsid w:val="00A401B3"/>
    <w:rsid w:val="00B40D62"/>
    <w:rsid w:val="00B54C59"/>
    <w:rsid w:val="00D07E5A"/>
    <w:rsid w:val="00F4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5937B"/>
  <w15:chartTrackingRefBased/>
  <w15:docId w15:val="{84EAE972-E88F-4BB1-9B7E-958EBC58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2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26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F26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2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F26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F26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vision">
    <w:name w:val="Revision"/>
    <w:hidden/>
    <w:uiPriority w:val="99"/>
    <w:semiHidden/>
    <w:rsid w:val="003F26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Nijiberschi</dc:creator>
  <cp:keywords/>
  <dc:description/>
  <cp:lastModifiedBy>NIJIBERSCHI Arthur</cp:lastModifiedBy>
  <cp:revision>2</cp:revision>
  <dcterms:created xsi:type="dcterms:W3CDTF">2021-10-27T11:53:00Z</dcterms:created>
  <dcterms:modified xsi:type="dcterms:W3CDTF">2021-12-16T12:27:00Z</dcterms:modified>
</cp:coreProperties>
</file>